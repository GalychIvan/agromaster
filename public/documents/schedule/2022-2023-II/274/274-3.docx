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BEC7" w14:textId="77777777" w:rsidR="00BF4D46" w:rsidRPr="00A4137B" w:rsidRDefault="002345C8">
      <w:pPr>
        <w:spacing w:after="0" w:line="240" w:lineRule="auto"/>
        <w:jc w:val="right"/>
      </w:pPr>
      <w:r w:rsidRPr="00A4137B">
        <w:t>Затверджую</w:t>
      </w:r>
    </w:p>
    <w:p w14:paraId="2507858D" w14:textId="77777777" w:rsidR="00BF4D46" w:rsidRPr="00A4137B" w:rsidRDefault="002345C8">
      <w:pPr>
        <w:spacing w:after="0" w:line="240" w:lineRule="auto"/>
        <w:jc w:val="right"/>
      </w:pPr>
      <w:r w:rsidRPr="00A4137B">
        <w:t>Проректор з НПР</w:t>
      </w:r>
    </w:p>
    <w:p w14:paraId="2C9B40F9" w14:textId="77777777" w:rsidR="00BF4D46" w:rsidRPr="00A4137B" w:rsidRDefault="002345C8">
      <w:pPr>
        <w:spacing w:after="0" w:line="240" w:lineRule="auto"/>
        <w:jc w:val="right"/>
      </w:pPr>
      <w:r w:rsidRPr="00A4137B">
        <w:t xml:space="preserve">____________ Максим </w:t>
      </w:r>
      <w:proofErr w:type="spellStart"/>
      <w:r w:rsidRPr="00A4137B">
        <w:t>Серік</w:t>
      </w:r>
      <w:proofErr w:type="spellEnd"/>
    </w:p>
    <w:p w14:paraId="5B1866A0" w14:textId="77777777" w:rsidR="00BF4D46" w:rsidRPr="00A4137B" w:rsidRDefault="00BF4D46">
      <w:pPr>
        <w:spacing w:after="0" w:line="240" w:lineRule="auto"/>
        <w:jc w:val="center"/>
        <w:rPr>
          <w:b/>
        </w:rPr>
      </w:pPr>
    </w:p>
    <w:p w14:paraId="5225DD9E" w14:textId="77777777" w:rsidR="00BF4D46" w:rsidRPr="00A4137B" w:rsidRDefault="002345C8">
      <w:pPr>
        <w:spacing w:after="0" w:line="240" w:lineRule="auto"/>
        <w:jc w:val="center"/>
        <w:rPr>
          <w:b/>
        </w:rPr>
      </w:pPr>
      <w:r w:rsidRPr="00A4137B">
        <w:rPr>
          <w:b/>
        </w:rPr>
        <w:t>Р О З К Л А Д   З А Н Я Т Ь</w:t>
      </w:r>
    </w:p>
    <w:p w14:paraId="11B3D9E8" w14:textId="77777777" w:rsidR="00BF4D46" w:rsidRPr="00A4137B" w:rsidRDefault="002345C8">
      <w:pPr>
        <w:spacing w:after="0" w:line="240" w:lineRule="auto"/>
        <w:jc w:val="center"/>
      </w:pPr>
      <w:r w:rsidRPr="00A4137B">
        <w:t>Факультету мехатроніки та інжинірингу</w:t>
      </w:r>
    </w:p>
    <w:p w14:paraId="3BBB5526" w14:textId="77777777" w:rsidR="00BF4D46" w:rsidRPr="00A4137B" w:rsidRDefault="002345C8">
      <w:pPr>
        <w:spacing w:after="0" w:line="240" w:lineRule="auto"/>
        <w:jc w:val="center"/>
      </w:pPr>
      <w:r w:rsidRPr="00A4137B">
        <w:t>студентів 3 курсу спеціальність 274 Автомобільний транспорт</w:t>
      </w:r>
    </w:p>
    <w:p w14:paraId="1CBE71AB" w14:textId="77777777" w:rsidR="00BF4D46" w:rsidRPr="00A4137B" w:rsidRDefault="002345C8">
      <w:pPr>
        <w:spacing w:after="0" w:line="240" w:lineRule="auto"/>
        <w:jc w:val="center"/>
      </w:pPr>
      <w:r w:rsidRPr="00A4137B">
        <w:t>освітня програма «Автомобільний транспорт»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BF4D46" w:rsidRPr="00A4137B" w14:paraId="50B9C220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511B5EF3" w14:textId="77777777" w:rsidR="00BF4D46" w:rsidRPr="00A4137B" w:rsidRDefault="002345C8">
            <w:pPr>
              <w:jc w:val="center"/>
            </w:pPr>
            <w:r w:rsidRPr="00A4137B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2216621A" w14:textId="77777777" w:rsidR="00BF4D46" w:rsidRPr="00A4137B" w:rsidRDefault="002345C8">
            <w:pPr>
              <w:jc w:val="center"/>
            </w:pPr>
            <w:r w:rsidRPr="00A4137B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FBE4068" w14:textId="77777777" w:rsidR="00BF4D46" w:rsidRPr="00A4137B" w:rsidRDefault="002345C8">
            <w:pPr>
              <w:jc w:val="center"/>
              <w:rPr>
                <w:b/>
              </w:rPr>
            </w:pPr>
            <w:r w:rsidRPr="00A4137B">
              <w:rPr>
                <w:b/>
              </w:rPr>
              <w:t>37АТ (274-20б-01)</w:t>
            </w:r>
          </w:p>
        </w:tc>
      </w:tr>
      <w:tr w:rsidR="00BF4D46" w:rsidRPr="00A4137B" w14:paraId="0FB0A950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59387F" w14:textId="77777777" w:rsidR="00BF4D46" w:rsidRPr="00A4137B" w:rsidRDefault="002345C8">
            <w:pPr>
              <w:jc w:val="center"/>
            </w:pPr>
            <w:r w:rsidRPr="00A4137B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6D8FEB5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B043CA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Теорія механізмів і машин (л / </w:t>
            </w:r>
            <w:proofErr w:type="spellStart"/>
            <w:r w:rsidRPr="00A4137B">
              <w:rPr>
                <w:b/>
                <w:sz w:val="24"/>
                <w:szCs w:val="24"/>
              </w:rPr>
              <w:t>пр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4E25801D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i/>
                <w:color w:val="000000"/>
                <w:sz w:val="24"/>
                <w:szCs w:val="24"/>
              </w:rPr>
              <w:t>Сліпченко М.В.</w:t>
            </w:r>
            <w:r w:rsidRPr="00A4137B">
              <w:rPr>
                <w:color w:val="000000"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https://meet.google.com/owf-tjxx-qna</w:t>
            </w:r>
          </w:p>
        </w:tc>
      </w:tr>
      <w:tr w:rsidR="00BF4D46" w:rsidRPr="00A4137B" w14:paraId="0BDCD81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75C0E33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1996D7A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609CEF1" w14:textId="0D919F52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Технічний сервіс автотранспорту (л / </w:t>
            </w:r>
            <w:proofErr w:type="spellStart"/>
            <w:r w:rsidRPr="00A4137B">
              <w:rPr>
                <w:b/>
                <w:sz w:val="24"/>
                <w:szCs w:val="24"/>
              </w:rPr>
              <w:t>пр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6154C37F" w14:textId="0DA94C0D" w:rsidR="00BF4D46" w:rsidRPr="00A4137B" w:rsidRDefault="002F4E4B" w:rsidP="002F4E4B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Блезнюк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О.В.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https://meet.google.com/scx-ccpv-grs</w:t>
            </w:r>
          </w:p>
        </w:tc>
      </w:tr>
      <w:tr w:rsidR="00BF4D46" w:rsidRPr="00A4137B" w14:paraId="68F10AEE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25A0AD3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5E03CA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8C42CA2" w14:textId="77777777" w:rsidR="00BF4D46" w:rsidRPr="00A4137B" w:rsidRDefault="00BF4D46">
            <w:pPr>
              <w:jc w:val="center"/>
            </w:pPr>
          </w:p>
        </w:tc>
      </w:tr>
      <w:tr w:rsidR="00BF4D46" w:rsidRPr="00A4137B" w14:paraId="03B9DA56" w14:textId="77777777">
        <w:trPr>
          <w:cantSplit/>
          <w:trHeight w:val="552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23D42A0" w14:textId="77777777" w:rsidR="00BF4D46" w:rsidRPr="00A4137B" w:rsidRDefault="002345C8">
            <w:pPr>
              <w:jc w:val="center"/>
            </w:pPr>
            <w:r w:rsidRPr="00A4137B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31B8C3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589D301" w14:textId="5EC038A0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Автомобілі. Будова та робота вузлів і механізмів (</w:t>
            </w:r>
            <w:proofErr w:type="spellStart"/>
            <w:r w:rsidRPr="00A4137B">
              <w:rPr>
                <w:sz w:val="24"/>
                <w:szCs w:val="24"/>
              </w:rPr>
              <w:t>лаб</w:t>
            </w:r>
            <w:proofErr w:type="spellEnd"/>
            <w:r w:rsidRPr="00A4137B">
              <w:rPr>
                <w:sz w:val="24"/>
                <w:szCs w:val="24"/>
              </w:rPr>
              <w:t>)</w:t>
            </w:r>
          </w:p>
          <w:p w14:paraId="3370A6C0" w14:textId="77777777" w:rsidR="00BF4D46" w:rsidRPr="00A4137B" w:rsidRDefault="002345C8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В.М. </w:t>
            </w:r>
            <w:hyperlink r:id="rId5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BF4D46" w:rsidRPr="00A4137B" w14:paraId="7FF0A2D7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BF9CCC4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9314589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455370" w14:textId="539A68EB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Автомобілі. Будова та робота вузлів і механізмів (л)</w:t>
            </w:r>
          </w:p>
          <w:p w14:paraId="789ED224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В.М. </w:t>
            </w:r>
            <w:hyperlink r:id="rId6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BF4D46" w:rsidRPr="00A4137B" w14:paraId="1274DFC5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DA4045F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88A81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F6301D" w14:textId="77777777" w:rsidR="00BF4D46" w:rsidRPr="00A4137B" w:rsidRDefault="002345C8">
            <w:pPr>
              <w:jc w:val="center"/>
            </w:pPr>
            <w:r w:rsidRPr="00A4137B">
              <w:rPr>
                <w:b/>
                <w:sz w:val="24"/>
                <w:szCs w:val="24"/>
              </w:rPr>
              <w:t>Автомобільні двигуни (л)</w:t>
            </w:r>
          </w:p>
          <w:p w14:paraId="5CA07351" w14:textId="77777777" w:rsidR="00BF4D46" w:rsidRPr="00A4137B" w:rsidRDefault="002345C8">
            <w:pPr>
              <w:jc w:val="center"/>
            </w:pPr>
            <w:proofErr w:type="spellStart"/>
            <w:r w:rsidRPr="00A4137B">
              <w:rPr>
                <w:i/>
                <w:sz w:val="24"/>
                <w:szCs w:val="24"/>
              </w:rPr>
              <w:t>Манойло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В.М.</w:t>
            </w:r>
            <w:r w:rsidRPr="00A4137B">
              <w:t xml:space="preserve"> </w:t>
            </w:r>
            <w:r w:rsidRPr="00A4137B">
              <w:rPr>
                <w:color w:val="0000FF"/>
                <w:sz w:val="22"/>
                <w:szCs w:val="22"/>
                <w:u w:val="single"/>
              </w:rPr>
              <w:t>https://meet.google.com/ojq-uamm-qvb</w:t>
            </w:r>
          </w:p>
        </w:tc>
      </w:tr>
      <w:tr w:rsidR="00BF4D46" w:rsidRPr="00A4137B" w14:paraId="1B4BC8E8" w14:textId="7777777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B93DEB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589206F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AE27C7" w14:textId="0973F032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Автомобільні двигуни (</w:t>
            </w:r>
            <w:proofErr w:type="spellStart"/>
            <w:r w:rsidRPr="00A4137B">
              <w:rPr>
                <w:sz w:val="24"/>
                <w:szCs w:val="24"/>
              </w:rPr>
              <w:t>лаб</w:t>
            </w:r>
            <w:proofErr w:type="spellEnd"/>
            <w:r w:rsidRPr="00A4137B">
              <w:rPr>
                <w:sz w:val="24"/>
                <w:szCs w:val="24"/>
              </w:rPr>
              <w:t>)</w:t>
            </w:r>
          </w:p>
          <w:p w14:paraId="2C38D4E3" w14:textId="77777777" w:rsidR="00BF4D46" w:rsidRPr="00A4137B" w:rsidRDefault="002345C8">
            <w:pPr>
              <w:jc w:val="center"/>
            </w:pPr>
            <w:proofErr w:type="spellStart"/>
            <w:r w:rsidRPr="00A4137B">
              <w:rPr>
                <w:i/>
                <w:sz w:val="24"/>
                <w:szCs w:val="24"/>
              </w:rPr>
              <w:t>Манойло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В.М.</w:t>
            </w:r>
            <w:r w:rsidRPr="00A4137B">
              <w:t xml:space="preserve"> </w:t>
            </w:r>
            <w:r w:rsidRPr="00A4137B">
              <w:rPr>
                <w:color w:val="0000FF"/>
                <w:sz w:val="22"/>
                <w:szCs w:val="22"/>
                <w:u w:val="single"/>
              </w:rPr>
              <w:t>https://meet.google.com/ojq-uamm-qvb</w:t>
            </w:r>
          </w:p>
        </w:tc>
      </w:tr>
      <w:tr w:rsidR="00BF4D46" w:rsidRPr="00A4137B" w14:paraId="1C6725E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6727D9" w14:textId="77777777" w:rsidR="00BF4D46" w:rsidRPr="00A4137B" w:rsidRDefault="002345C8">
            <w:pPr>
              <w:ind w:left="113" w:right="113"/>
              <w:jc w:val="center"/>
            </w:pPr>
            <w:r w:rsidRPr="00A4137B">
              <w:t>Середа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70992F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B16262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 xml:space="preserve">Експлуатація автомобілів. Технічна (л / </w:t>
            </w:r>
            <w:proofErr w:type="spellStart"/>
            <w:r w:rsidRPr="00A4137B">
              <w:rPr>
                <w:b/>
                <w:sz w:val="24"/>
                <w:szCs w:val="24"/>
              </w:rPr>
              <w:t>лаб</w:t>
            </w:r>
            <w:proofErr w:type="spellEnd"/>
            <w:r w:rsidRPr="00A4137B">
              <w:rPr>
                <w:b/>
                <w:sz w:val="24"/>
                <w:szCs w:val="24"/>
              </w:rPr>
              <w:t>)</w:t>
            </w:r>
          </w:p>
          <w:p w14:paraId="6B184049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Артьомов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М.П. </w:t>
            </w:r>
            <w:hyperlink r:id="rId7">
              <w:r w:rsidRPr="00A4137B">
                <w:rPr>
                  <w:color w:val="0000FF"/>
                  <w:sz w:val="22"/>
                  <w:szCs w:val="22"/>
                  <w:u w:val="single"/>
                </w:rPr>
                <w:t>https://meet.google.com/eyx-ghbi-voy</w:t>
              </w:r>
            </w:hyperlink>
          </w:p>
        </w:tc>
      </w:tr>
      <w:tr w:rsidR="00BF4D46" w:rsidRPr="00A4137B" w14:paraId="5485211D" w14:textId="77777777">
        <w:trPr>
          <w:trHeight w:val="576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C270D94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140B2BE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A1603E7" w14:textId="116E4D5E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 xml:space="preserve">Іноземна мова. </w:t>
            </w:r>
            <w:proofErr w:type="spellStart"/>
            <w:r w:rsidRPr="00A4137B">
              <w:rPr>
                <w:sz w:val="24"/>
                <w:szCs w:val="24"/>
              </w:rPr>
              <w:t>Technical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and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Business</w:t>
            </w:r>
            <w:proofErr w:type="spellEnd"/>
            <w:r w:rsidRPr="00A4137B">
              <w:rPr>
                <w:sz w:val="24"/>
                <w:szCs w:val="24"/>
              </w:rPr>
              <w:t xml:space="preserve"> </w:t>
            </w:r>
            <w:proofErr w:type="spellStart"/>
            <w:r w:rsidRPr="00A4137B">
              <w:rPr>
                <w:sz w:val="24"/>
                <w:szCs w:val="24"/>
              </w:rPr>
              <w:t>Communication</w:t>
            </w:r>
            <w:proofErr w:type="spellEnd"/>
          </w:p>
          <w:p w14:paraId="69A0AFCC" w14:textId="5DC89B94" w:rsidR="00BF4D46" w:rsidRPr="00A4137B" w:rsidRDefault="00A4137B" w:rsidP="00A4137B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Анастасьєва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 О.А.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https://meet.google.com/ive-gpdh-onx</w:t>
            </w:r>
          </w:p>
        </w:tc>
      </w:tr>
      <w:tr w:rsidR="00BF4D46" w:rsidRPr="00A4137B" w14:paraId="11DBD85A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5446FB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633BECF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2BEACF" w14:textId="77777777" w:rsidR="00BF4D46" w:rsidRPr="00A4137B" w:rsidRDefault="00BF4D46">
            <w:pPr>
              <w:jc w:val="center"/>
              <w:rPr>
                <w:sz w:val="24"/>
                <w:szCs w:val="24"/>
              </w:rPr>
            </w:pPr>
          </w:p>
        </w:tc>
      </w:tr>
      <w:tr w:rsidR="00BF4D46" w:rsidRPr="00A4137B" w14:paraId="0FA45232" w14:textId="77777777" w:rsidTr="00DD75FB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A079D4F" w14:textId="77777777" w:rsidR="00BF4D46" w:rsidRPr="00A4137B" w:rsidRDefault="002345C8">
            <w:pPr>
              <w:jc w:val="center"/>
            </w:pPr>
            <w:r w:rsidRPr="00A4137B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12AA468" w14:textId="77777777" w:rsidR="00BF4D46" w:rsidRPr="00A4137B" w:rsidRDefault="002345C8" w:rsidP="00DD75FB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21946" w14:textId="77777777" w:rsidR="00BF4D46" w:rsidRPr="00A4137B" w:rsidRDefault="002345C8">
            <w:pPr>
              <w:jc w:val="center"/>
              <w:rPr>
                <w:b/>
                <w:sz w:val="22"/>
                <w:szCs w:val="22"/>
              </w:rPr>
            </w:pPr>
            <w:r w:rsidRPr="00A4137B">
              <w:rPr>
                <w:b/>
                <w:sz w:val="22"/>
                <w:szCs w:val="22"/>
              </w:rPr>
              <w:t xml:space="preserve">Деталі машин та взаємозамінність, стандартизація і технічні вимірювання (л / </w:t>
            </w:r>
            <w:proofErr w:type="spellStart"/>
            <w:r w:rsidRPr="00A4137B">
              <w:rPr>
                <w:b/>
                <w:sz w:val="22"/>
                <w:szCs w:val="22"/>
              </w:rPr>
              <w:t>лаб</w:t>
            </w:r>
            <w:proofErr w:type="spellEnd"/>
            <w:r w:rsidRPr="00A4137B">
              <w:rPr>
                <w:b/>
                <w:sz w:val="22"/>
                <w:szCs w:val="22"/>
              </w:rPr>
              <w:t>)</w:t>
            </w:r>
          </w:p>
          <w:p w14:paraId="41C0770F" w14:textId="77777777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 xml:space="preserve">Галич І.В. </w:t>
            </w:r>
            <w:hyperlink r:id="rId8">
              <w:r w:rsidRPr="00A4137B">
                <w:rPr>
                  <w:color w:val="0000FF"/>
                  <w:sz w:val="24"/>
                  <w:szCs w:val="24"/>
                  <w:u w:val="single"/>
                </w:rPr>
                <w:t>https://meet.google.com/xyg-xnna-amx</w:t>
              </w:r>
            </w:hyperlink>
          </w:p>
        </w:tc>
      </w:tr>
      <w:tr w:rsidR="00DD75FB" w:rsidRPr="00A4137B" w14:paraId="2F810422" w14:textId="77777777" w:rsidTr="00DD75FB">
        <w:trPr>
          <w:trHeight w:val="51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F1F02D" w14:textId="77777777" w:rsidR="00DD75FB" w:rsidRPr="00A4137B" w:rsidRDefault="00DD75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597C80A" w14:textId="77777777" w:rsidR="00DD75FB" w:rsidRPr="00A4137B" w:rsidRDefault="00DD75FB" w:rsidP="00DD75FB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AE1EB5F" w14:textId="77777777" w:rsidR="00DD75FB" w:rsidRPr="00A4137B" w:rsidRDefault="00DD75FB">
            <w:pPr>
              <w:jc w:val="center"/>
              <w:rPr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Основи підприємництва та відкриття власної справи (л)</w:t>
            </w:r>
          </w:p>
          <w:p w14:paraId="680F56C7" w14:textId="5AFF4EE7" w:rsidR="00DD75FB" w:rsidRPr="00A4137B" w:rsidRDefault="00DD75F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Хлопоніна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-Гнатенко О.І. </w:t>
            </w:r>
            <w:r w:rsidRPr="00A4137B">
              <w:rPr>
                <w:color w:val="0000FF"/>
                <w:sz w:val="22"/>
                <w:szCs w:val="22"/>
                <w:u w:val="single"/>
              </w:rPr>
              <w:t>https://meet.google.com/jqa-sgks-ucg</w:t>
            </w:r>
          </w:p>
        </w:tc>
      </w:tr>
      <w:tr w:rsidR="00BF4D46" w:rsidRPr="00A4137B" w14:paraId="40F9003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E6FFB2A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49034483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682FA8" w14:textId="77777777" w:rsidR="00BF4D46" w:rsidRPr="00A4137B" w:rsidRDefault="00BF4D46">
            <w:pPr>
              <w:jc w:val="center"/>
              <w:rPr>
                <w:sz w:val="24"/>
                <w:szCs w:val="24"/>
              </w:rPr>
            </w:pPr>
          </w:p>
        </w:tc>
      </w:tr>
      <w:tr w:rsidR="00BF4D46" w:rsidRPr="00A4137B" w14:paraId="6EED4A73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B8B3DEA" w14:textId="77777777" w:rsidR="00BF4D46" w:rsidRPr="00A4137B" w:rsidRDefault="002345C8">
            <w:pPr>
              <w:jc w:val="center"/>
            </w:pPr>
            <w:r w:rsidRPr="00A4137B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7D3095C" w14:textId="77777777" w:rsidR="00BF4D46" w:rsidRPr="00A4137B" w:rsidRDefault="002345C8">
            <w:pPr>
              <w:jc w:val="center"/>
            </w:pPr>
            <w:r w:rsidRPr="00A4137B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61ACF9D" w14:textId="77777777" w:rsidR="00BF4D46" w:rsidRPr="00A4137B" w:rsidRDefault="002345C8">
            <w:pPr>
              <w:jc w:val="center"/>
              <w:rPr>
                <w:i/>
                <w:sz w:val="24"/>
                <w:szCs w:val="24"/>
              </w:rPr>
            </w:pPr>
            <w:proofErr w:type="spellStart"/>
            <w:r w:rsidRPr="00A4137B">
              <w:rPr>
                <w:sz w:val="24"/>
                <w:szCs w:val="24"/>
              </w:rPr>
              <w:t>Мехатроніка</w:t>
            </w:r>
            <w:proofErr w:type="spellEnd"/>
            <w:r w:rsidRPr="00A4137B">
              <w:rPr>
                <w:sz w:val="24"/>
                <w:szCs w:val="24"/>
              </w:rPr>
              <w:t xml:space="preserve"> автомобільного транспорту</w:t>
            </w:r>
          </w:p>
          <w:p w14:paraId="1D9B6E90" w14:textId="47BD63DD" w:rsidR="00BF4D46" w:rsidRPr="00A4137B" w:rsidRDefault="002345C8">
            <w:pPr>
              <w:jc w:val="center"/>
              <w:rPr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Р.В. </w:t>
            </w:r>
            <w:r w:rsidR="000B1BF8"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BF4D46" w:rsidRPr="00A4137B" w14:paraId="607EBC38" w14:textId="77777777">
        <w:trPr>
          <w:trHeight w:val="2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04E0A33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EA1A12" w14:textId="77777777" w:rsidR="00BF4D46" w:rsidRPr="00A4137B" w:rsidRDefault="002345C8">
            <w:pPr>
              <w:jc w:val="center"/>
            </w:pPr>
            <w:r w:rsidRPr="00A4137B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F712AE" w14:textId="7777777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b/>
                <w:sz w:val="24"/>
                <w:szCs w:val="24"/>
              </w:rPr>
              <w:t>Мехатроніка</w:t>
            </w:r>
            <w:proofErr w:type="spellEnd"/>
            <w:r w:rsidRPr="00A4137B">
              <w:rPr>
                <w:b/>
                <w:sz w:val="24"/>
                <w:szCs w:val="24"/>
              </w:rPr>
              <w:t xml:space="preserve"> автомобільного транспорту (л)</w:t>
            </w:r>
          </w:p>
          <w:p w14:paraId="00949E04" w14:textId="4FC6172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A4137B">
              <w:rPr>
                <w:i/>
                <w:sz w:val="24"/>
                <w:szCs w:val="24"/>
              </w:rPr>
              <w:t>Антощенков</w:t>
            </w:r>
            <w:proofErr w:type="spellEnd"/>
            <w:r w:rsidRPr="00A4137B">
              <w:rPr>
                <w:i/>
                <w:sz w:val="24"/>
                <w:szCs w:val="24"/>
              </w:rPr>
              <w:t xml:space="preserve"> Р.В. </w:t>
            </w:r>
            <w:r w:rsidR="000B1BF8" w:rsidRPr="00873A79">
              <w:rPr>
                <w:rStyle w:val="a6"/>
                <w:sz w:val="24"/>
                <w:szCs w:val="24"/>
                <w:lang w:val="ru-RU"/>
              </w:rPr>
              <w:t>https://meet.google.com/gjy-rzun-pem</w:t>
            </w:r>
          </w:p>
        </w:tc>
      </w:tr>
      <w:tr w:rsidR="00BF4D46" w:rsidRPr="00A4137B" w14:paraId="30838EB2" w14:textId="77777777">
        <w:trPr>
          <w:trHeight w:val="27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079618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1615A6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1494FC0" w14:textId="1FD32CF7" w:rsidR="00BF4D46" w:rsidRPr="00A4137B" w:rsidRDefault="002345C8">
            <w:pPr>
              <w:jc w:val="center"/>
              <w:rPr>
                <w:b/>
                <w:sz w:val="24"/>
                <w:szCs w:val="24"/>
              </w:rPr>
            </w:pPr>
            <w:r w:rsidRPr="00A4137B">
              <w:rPr>
                <w:b/>
                <w:sz w:val="24"/>
                <w:szCs w:val="24"/>
              </w:rPr>
              <w:t>Управління інноваціями в транспортних підприємствах</w:t>
            </w:r>
          </w:p>
          <w:p w14:paraId="24857FC6" w14:textId="5C3F4F5A" w:rsidR="00BF4D46" w:rsidRPr="00A4137B" w:rsidRDefault="002345C8" w:rsidP="002345C8">
            <w:pPr>
              <w:jc w:val="center"/>
              <w:rPr>
                <w:i/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>Макаренко М.Г.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</w:p>
        </w:tc>
      </w:tr>
      <w:tr w:rsidR="00BF4D46" w:rsidRPr="00A4137B" w14:paraId="4712EC04" w14:textId="77777777">
        <w:trPr>
          <w:trHeight w:val="552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060C3E" w14:textId="77777777" w:rsidR="00BF4D46" w:rsidRPr="00A4137B" w:rsidRDefault="00BF4D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D108E98" w14:textId="77777777" w:rsidR="00BF4D46" w:rsidRPr="00A4137B" w:rsidRDefault="002345C8">
            <w:pPr>
              <w:jc w:val="center"/>
            </w:pPr>
            <w:r w:rsidRPr="00A4137B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F3B68E2" w14:textId="35B31B1C" w:rsidR="00BF4D46" w:rsidRPr="00A4137B" w:rsidRDefault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sz w:val="24"/>
                <w:szCs w:val="24"/>
              </w:rPr>
              <w:t>Управління інноваціями в транспортних підприємствах</w:t>
            </w:r>
          </w:p>
          <w:p w14:paraId="2533961F" w14:textId="62654FEA" w:rsidR="00BF4D46" w:rsidRPr="00A4137B" w:rsidRDefault="002345C8" w:rsidP="002345C8">
            <w:pPr>
              <w:jc w:val="center"/>
              <w:rPr>
                <w:sz w:val="24"/>
                <w:szCs w:val="24"/>
              </w:rPr>
            </w:pPr>
            <w:r w:rsidRPr="00A4137B">
              <w:rPr>
                <w:i/>
                <w:sz w:val="24"/>
                <w:szCs w:val="24"/>
              </w:rPr>
              <w:t>Макаренко М.Г.</w:t>
            </w:r>
            <w:r w:rsidRPr="00A4137B">
              <w:rPr>
                <w:b/>
                <w:sz w:val="24"/>
                <w:szCs w:val="24"/>
              </w:rPr>
              <w:t xml:space="preserve"> </w:t>
            </w:r>
            <w:r w:rsidRPr="00A4137B">
              <w:rPr>
                <w:color w:val="0000FF"/>
                <w:sz w:val="24"/>
                <w:szCs w:val="24"/>
                <w:u w:val="single"/>
              </w:rPr>
              <w:t>https://meet.google.com/bzv-xpib-rsc</w:t>
            </w:r>
            <w:sdt>
              <w:sdtPr>
                <w:tag w:val="goog_rdk_7"/>
                <w:id w:val="-885336948"/>
              </w:sdtPr>
              <w:sdtEndPr/>
              <w:sdtContent>
                <w:del w:id="0" w:author="Ігор Шевченко" w:date="2023-02-07T07:21:00Z">
                  <w:r w:rsidRPr="00A4137B">
                    <w:rPr>
                      <w:i/>
                      <w:sz w:val="24"/>
                      <w:szCs w:val="24"/>
                    </w:rPr>
                    <w:delText>кафедр ТіА</w:delText>
                  </w:r>
                </w:del>
              </w:sdtContent>
            </w:sdt>
          </w:p>
        </w:tc>
      </w:tr>
    </w:tbl>
    <w:p w14:paraId="3BF53D9B" w14:textId="77777777" w:rsidR="00BF4D46" w:rsidRPr="00A4137B" w:rsidRDefault="00BF4D46">
      <w:pPr>
        <w:spacing w:after="0" w:line="240" w:lineRule="auto"/>
        <w:jc w:val="center"/>
      </w:pPr>
    </w:p>
    <w:p w14:paraId="4A492937" w14:textId="77777777" w:rsidR="00BF4D46" w:rsidRPr="00A4137B" w:rsidRDefault="002345C8">
      <w:pPr>
        <w:spacing w:after="0" w:line="240" w:lineRule="auto"/>
        <w:jc w:val="center"/>
      </w:pPr>
      <w:r w:rsidRPr="00A4137B">
        <w:t xml:space="preserve">Керівник навчального відділу                            Анастасія </w:t>
      </w:r>
      <w:proofErr w:type="spellStart"/>
      <w:r w:rsidRPr="00A4137B">
        <w:t>Кашперська</w:t>
      </w:r>
      <w:proofErr w:type="spellEnd"/>
    </w:p>
    <w:p w14:paraId="73BF0EE0" w14:textId="77777777" w:rsidR="00BF4D46" w:rsidRPr="00A4137B" w:rsidRDefault="002345C8">
      <w:pPr>
        <w:spacing w:after="0" w:line="240" w:lineRule="auto"/>
        <w:rPr>
          <w:sz w:val="24"/>
          <w:szCs w:val="24"/>
        </w:rPr>
      </w:pPr>
      <w:r w:rsidRPr="00A4137B">
        <w:rPr>
          <w:sz w:val="24"/>
          <w:szCs w:val="24"/>
        </w:rPr>
        <w:t>Розклад занять:</w:t>
      </w:r>
    </w:p>
    <w:p w14:paraId="03AA96CC" w14:textId="77777777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1 пара</w:t>
      </w:r>
      <w:r w:rsidRPr="00A4137B">
        <w:rPr>
          <w:sz w:val="24"/>
          <w:szCs w:val="24"/>
        </w:rPr>
        <w:t xml:space="preserve"> 09:00 – 10:20 </w:t>
      </w:r>
      <w:r w:rsidRPr="00A4137B">
        <w:rPr>
          <w:i/>
          <w:sz w:val="24"/>
          <w:szCs w:val="24"/>
        </w:rPr>
        <w:t>перерва 10 хв.</w:t>
      </w:r>
    </w:p>
    <w:p w14:paraId="4267C77B" w14:textId="77777777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2 пара</w:t>
      </w:r>
      <w:r w:rsidRPr="00A4137B">
        <w:rPr>
          <w:sz w:val="24"/>
          <w:szCs w:val="24"/>
        </w:rPr>
        <w:t xml:space="preserve"> 10:30 – 11:50 </w:t>
      </w:r>
      <w:r w:rsidRPr="00A4137B">
        <w:rPr>
          <w:i/>
          <w:sz w:val="24"/>
          <w:szCs w:val="24"/>
        </w:rPr>
        <w:t>перерва 20 хв.</w:t>
      </w:r>
    </w:p>
    <w:p w14:paraId="225C9C71" w14:textId="34EB9E05" w:rsidR="00BF4D46" w:rsidRPr="00A4137B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3 пара</w:t>
      </w:r>
      <w:r w:rsidRPr="00A4137B">
        <w:rPr>
          <w:sz w:val="24"/>
          <w:szCs w:val="24"/>
        </w:rPr>
        <w:t xml:space="preserve"> 12:10 – 13:</w:t>
      </w:r>
      <w:r w:rsidR="005D716C" w:rsidRPr="00A4137B">
        <w:rPr>
          <w:sz w:val="24"/>
          <w:szCs w:val="24"/>
        </w:rPr>
        <w:t>3</w:t>
      </w:r>
      <w:r w:rsidRPr="00A4137B">
        <w:rPr>
          <w:sz w:val="24"/>
          <w:szCs w:val="24"/>
        </w:rPr>
        <w:t xml:space="preserve">0 </w:t>
      </w:r>
      <w:r w:rsidRPr="00A4137B">
        <w:rPr>
          <w:i/>
          <w:sz w:val="24"/>
          <w:szCs w:val="24"/>
        </w:rPr>
        <w:t>перерва 10 хв.</w:t>
      </w:r>
    </w:p>
    <w:p w14:paraId="55EA5DF6" w14:textId="77777777" w:rsidR="00BF4D46" w:rsidRDefault="002345C8">
      <w:pPr>
        <w:spacing w:after="0" w:line="240" w:lineRule="auto"/>
        <w:rPr>
          <w:i/>
          <w:sz w:val="24"/>
          <w:szCs w:val="24"/>
        </w:rPr>
      </w:pPr>
      <w:r w:rsidRPr="00A4137B">
        <w:rPr>
          <w:b/>
          <w:sz w:val="24"/>
          <w:szCs w:val="24"/>
        </w:rPr>
        <w:t>4 пара</w:t>
      </w:r>
      <w:r w:rsidRPr="00A4137B">
        <w:rPr>
          <w:sz w:val="24"/>
          <w:szCs w:val="24"/>
        </w:rPr>
        <w:t xml:space="preserve"> 13:40 – 15:00 </w:t>
      </w:r>
      <w:r w:rsidRPr="00A4137B">
        <w:rPr>
          <w:i/>
          <w:sz w:val="24"/>
          <w:szCs w:val="24"/>
        </w:rPr>
        <w:t>перерва 10 хв.</w:t>
      </w:r>
    </w:p>
    <w:sectPr w:rsidR="00BF4D46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D46"/>
    <w:rsid w:val="000B1BF8"/>
    <w:rsid w:val="002345C8"/>
    <w:rsid w:val="002F4E4B"/>
    <w:rsid w:val="005D716C"/>
    <w:rsid w:val="00A4137B"/>
    <w:rsid w:val="00BF4D46"/>
    <w:rsid w:val="00D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1559"/>
  <w15:docId w15:val="{BD942AEC-0EEB-4C90-ABFA-D0177F48A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FC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832FC"/>
    <w:rPr>
      <w:color w:val="0000FF"/>
      <w:u w:val="singl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xyg-xnna-am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et.google.com/eyx-ghbi-vo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sdb-pfca-byq" TargetMode="External"/><Relationship Id="rId5" Type="http://schemas.openxmlformats.org/officeDocument/2006/relationships/hyperlink" Target="https://meet.google.com/sdb-pfca-by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Ms5iltCkRR4vRnZKMY6JLsysYg==">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8</cp:revision>
  <dcterms:created xsi:type="dcterms:W3CDTF">2023-01-30T12:17:00Z</dcterms:created>
  <dcterms:modified xsi:type="dcterms:W3CDTF">2023-02-24T19:31:00Z</dcterms:modified>
</cp:coreProperties>
</file>