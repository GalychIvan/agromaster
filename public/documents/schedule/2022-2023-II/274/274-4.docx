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7435" w14:textId="77777777" w:rsidR="003B0089" w:rsidRDefault="00D30658">
      <w:pPr>
        <w:spacing w:after="0" w:line="240" w:lineRule="auto"/>
        <w:jc w:val="right"/>
      </w:pPr>
      <w:r>
        <w:t>Затверджую</w:t>
      </w:r>
    </w:p>
    <w:p w14:paraId="7D7CE4C0" w14:textId="77777777" w:rsidR="003B0089" w:rsidRDefault="00D30658">
      <w:pPr>
        <w:spacing w:after="0" w:line="240" w:lineRule="auto"/>
        <w:jc w:val="right"/>
      </w:pPr>
      <w:r>
        <w:t>Проректор з НПР</w:t>
      </w:r>
    </w:p>
    <w:p w14:paraId="3B608F3D" w14:textId="77777777" w:rsidR="003B0089" w:rsidRDefault="00D30658">
      <w:pPr>
        <w:spacing w:after="0" w:line="240" w:lineRule="auto"/>
        <w:jc w:val="right"/>
      </w:pPr>
      <w:r>
        <w:t xml:space="preserve">____________ Максим </w:t>
      </w:r>
      <w:proofErr w:type="spellStart"/>
      <w:r>
        <w:t>Серік</w:t>
      </w:r>
      <w:proofErr w:type="spellEnd"/>
    </w:p>
    <w:p w14:paraId="0263E9CF" w14:textId="77777777" w:rsidR="003B0089" w:rsidRDefault="003B0089">
      <w:pPr>
        <w:spacing w:after="0" w:line="240" w:lineRule="auto"/>
        <w:jc w:val="center"/>
        <w:rPr>
          <w:b/>
        </w:rPr>
      </w:pPr>
    </w:p>
    <w:p w14:paraId="4E0D6B16" w14:textId="77777777" w:rsidR="003B0089" w:rsidRDefault="00D30658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73D2105F" w14:textId="77777777" w:rsidR="003B0089" w:rsidRDefault="00D30658">
      <w:pPr>
        <w:spacing w:after="0" w:line="240" w:lineRule="auto"/>
        <w:jc w:val="center"/>
      </w:pPr>
      <w:r>
        <w:t>Факультету мехатроніки та інжинірингу</w:t>
      </w:r>
    </w:p>
    <w:p w14:paraId="5CCAF423" w14:textId="77777777" w:rsidR="003B0089" w:rsidRDefault="00D30658">
      <w:pPr>
        <w:spacing w:after="0" w:line="240" w:lineRule="auto"/>
        <w:jc w:val="center"/>
      </w:pPr>
      <w:r>
        <w:t>студентів 4 курсу спеціальність 274 Автомобільний транспорт</w:t>
      </w:r>
    </w:p>
    <w:p w14:paraId="7104C4A5" w14:textId="77777777" w:rsidR="003B0089" w:rsidRDefault="00D30658">
      <w:pPr>
        <w:spacing w:after="0" w:line="240" w:lineRule="auto"/>
        <w:jc w:val="center"/>
      </w:pPr>
      <w:r>
        <w:t>освітня програма «Автомобільний транспорт»</w:t>
      </w:r>
    </w:p>
    <w:p w14:paraId="5EF8D74A" w14:textId="77777777" w:rsidR="003B0089" w:rsidRDefault="003B0089">
      <w:pPr>
        <w:spacing w:after="0" w:line="240" w:lineRule="auto"/>
        <w:jc w:val="center"/>
      </w:pPr>
    </w:p>
    <w:tbl>
      <w:tblPr>
        <w:tblStyle w:val="aa"/>
        <w:tblW w:w="96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327"/>
      </w:tblGrid>
      <w:tr w:rsidR="003B0089" w14:paraId="4177A6C4" w14:textId="77777777" w:rsidTr="004845C3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B681AB6" w14:textId="77777777" w:rsidR="003B0089" w:rsidRDefault="00D30658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3D57004" w14:textId="77777777" w:rsidR="003B0089" w:rsidRDefault="00D30658">
            <w:pPr>
              <w:jc w:val="center"/>
            </w:pPr>
            <w:r>
              <w:t>Пара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371043" w14:textId="77777777" w:rsidR="003B0089" w:rsidRDefault="00D30658">
            <w:pPr>
              <w:jc w:val="center"/>
              <w:rPr>
                <w:b/>
              </w:rPr>
            </w:pPr>
            <w:r>
              <w:rPr>
                <w:b/>
              </w:rPr>
              <w:t>47АТ (274-19б-01), 47АТпр (274-21б-стн-2-01)</w:t>
            </w:r>
          </w:p>
        </w:tc>
      </w:tr>
      <w:tr w:rsidR="003B0089" w14:paraId="6742C356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459189" w14:textId="77777777" w:rsidR="003B0089" w:rsidRDefault="00D30658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ECF090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D59C33" w14:textId="77777777" w:rsidR="003B0089" w:rsidRDefault="00D30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Технічна діагностика автомобілів (л / </w:t>
            </w:r>
            <w:proofErr w:type="spellStart"/>
            <w:r>
              <w:rPr>
                <w:b/>
                <w:sz w:val="24"/>
                <w:szCs w:val="24"/>
              </w:rPr>
              <w:t>пр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6D65335" w14:textId="77777777" w:rsidR="003B0089" w:rsidRDefault="00D30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Блезнюк</w:t>
            </w:r>
            <w:proofErr w:type="spellEnd"/>
            <w:r>
              <w:rPr>
                <w:i/>
                <w:sz w:val="24"/>
                <w:szCs w:val="24"/>
              </w:rPr>
              <w:t xml:space="preserve"> О.В.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0563C1"/>
                <w:sz w:val="22"/>
                <w:szCs w:val="22"/>
                <w:u w:val="single"/>
              </w:rPr>
              <w:t>https://meet.google.com/scx-ccpv-grs</w:t>
            </w:r>
          </w:p>
        </w:tc>
      </w:tr>
      <w:tr w:rsidR="003B0089" w14:paraId="4B2C9F9B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4CA518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2663DF2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63378B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 xml:space="preserve">Електронне та електричне обладнання автомобілів (л / </w:t>
            </w:r>
            <w:proofErr w:type="spellStart"/>
            <w:r w:rsidRPr="002768F5">
              <w:rPr>
                <w:b/>
                <w:sz w:val="24"/>
                <w:szCs w:val="24"/>
              </w:rPr>
              <w:t>пр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4456A60A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Макаренко М.Г.</w:t>
            </w:r>
            <w:r w:rsidRPr="002768F5">
              <w:rPr>
                <w:b/>
                <w:sz w:val="24"/>
                <w:szCs w:val="24"/>
              </w:rPr>
              <w:t xml:space="preserve"> </w:t>
            </w:r>
            <w:r w:rsidRPr="002768F5">
              <w:rPr>
                <w:color w:val="0563C1"/>
                <w:sz w:val="22"/>
                <w:szCs w:val="22"/>
                <w:u w:val="single"/>
              </w:rPr>
              <w:t>https://meet.google.com/bzv-xpib-rsc</w:t>
            </w:r>
          </w:p>
        </w:tc>
      </w:tr>
      <w:tr w:rsidR="003B0089" w14:paraId="42D261BD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F3CC36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8EDF15B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B5123AD" w14:textId="77777777" w:rsidR="003B0089" w:rsidRPr="002768F5" w:rsidRDefault="003B008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B0089" w14:paraId="6F2814D6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FC6ADA" w14:textId="77777777" w:rsidR="003B0089" w:rsidRDefault="00D30658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D9BE2D8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5A5468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 xml:space="preserve">Проектування та дизайн ТЗ (л / </w:t>
            </w:r>
            <w:proofErr w:type="spellStart"/>
            <w:r w:rsidRPr="002768F5">
              <w:rPr>
                <w:b/>
                <w:sz w:val="24"/>
                <w:szCs w:val="24"/>
              </w:rPr>
              <w:t>пр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4464EEC0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 Р.В. </w:t>
            </w:r>
            <w:hyperlink r:id="rId5">
              <w:r w:rsidRPr="002768F5">
                <w:rPr>
                  <w:color w:val="0563C1"/>
                  <w:sz w:val="24"/>
                  <w:szCs w:val="24"/>
                  <w:u w:val="single"/>
                </w:rPr>
                <w:t>https://meet.google.com/kch-beym-dkx</w:t>
              </w:r>
            </w:hyperlink>
          </w:p>
        </w:tc>
      </w:tr>
      <w:tr w:rsidR="003B0089" w14:paraId="533F827E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B454D1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426D886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4D7D9A" w14:textId="77777777" w:rsidR="003B0089" w:rsidRPr="002768F5" w:rsidRDefault="00D30658">
            <w:pPr>
              <w:jc w:val="center"/>
            </w:pPr>
            <w:proofErr w:type="spellStart"/>
            <w:r w:rsidRPr="002768F5">
              <w:rPr>
                <w:b/>
                <w:sz w:val="24"/>
                <w:szCs w:val="24"/>
              </w:rPr>
              <w:t>Автоекспертиза</w:t>
            </w:r>
            <w:proofErr w:type="spellEnd"/>
            <w:r w:rsidRPr="002768F5">
              <w:rPr>
                <w:b/>
                <w:sz w:val="24"/>
                <w:szCs w:val="24"/>
              </w:rPr>
              <w:t xml:space="preserve"> (л / </w:t>
            </w:r>
            <w:proofErr w:type="spellStart"/>
            <w:r w:rsidRPr="002768F5">
              <w:rPr>
                <w:b/>
                <w:sz w:val="24"/>
                <w:szCs w:val="24"/>
              </w:rPr>
              <w:t>пр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64D8263B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 xml:space="preserve">Шевченко І.О. </w:t>
            </w:r>
            <w:hyperlink r:id="rId6">
              <w:r w:rsidRPr="002768F5">
                <w:rPr>
                  <w:color w:val="0563C1"/>
                  <w:sz w:val="24"/>
                  <w:szCs w:val="24"/>
                  <w:u w:val="single"/>
                </w:rPr>
                <w:t>https://meet.google.com/uyt-noee-hei</w:t>
              </w:r>
            </w:hyperlink>
          </w:p>
        </w:tc>
      </w:tr>
      <w:tr w:rsidR="003B0089" w14:paraId="5C248DC9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7E0C8A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B3F222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5CE0B0" w14:textId="77777777" w:rsidR="003B0089" w:rsidRPr="002768F5" w:rsidRDefault="003B0089">
            <w:pPr>
              <w:jc w:val="center"/>
              <w:rPr>
                <w:sz w:val="24"/>
                <w:szCs w:val="24"/>
              </w:rPr>
            </w:pPr>
          </w:p>
        </w:tc>
      </w:tr>
      <w:tr w:rsidR="003B0089" w14:paraId="5A3C716B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604DA9" w14:textId="77777777" w:rsidR="003B0089" w:rsidRDefault="00D30658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90069D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5A940C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 xml:space="preserve">Проектування об’єктів автомобільного транспорту (л / </w:t>
            </w:r>
            <w:proofErr w:type="spellStart"/>
            <w:r w:rsidRPr="002768F5">
              <w:rPr>
                <w:b/>
                <w:sz w:val="24"/>
                <w:szCs w:val="24"/>
              </w:rPr>
              <w:t>пр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33EE5B97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Калінін Є.І.</w:t>
            </w:r>
            <w:sdt>
              <w:sdtPr>
                <w:rPr>
                  <w:i/>
                  <w:sz w:val="24"/>
                  <w:szCs w:val="24"/>
                </w:rPr>
                <w:tag w:val="goog_rdk_0"/>
                <w:id w:val="2142295486"/>
              </w:sdtPr>
              <w:sdtEndPr>
                <w:rPr>
                  <w:i w:val="0"/>
                  <w:sz w:val="28"/>
                  <w:szCs w:val="28"/>
                </w:rPr>
              </w:sdtEndPr>
              <w:sdtContent>
                <w:ins w:id="0" w:author="Ігор Шевченко" w:date="2023-02-09T12:10:00Z">
                  <w:r w:rsidRPr="002768F5">
                    <w:rPr>
                      <w:i/>
                      <w:sz w:val="24"/>
                      <w:szCs w:val="24"/>
                    </w:rPr>
                    <w:t xml:space="preserve"> </w:t>
                  </w:r>
                  <w:r w:rsidRPr="002768F5">
                    <w:rPr>
                      <w:color w:val="0563C1"/>
                      <w:sz w:val="24"/>
                      <w:szCs w:val="24"/>
                      <w:u w:val="single"/>
                    </w:rPr>
                    <w:t>https://meet.google.com/sjr-iyjh-bzr</w:t>
                  </w:r>
                </w:ins>
              </w:sdtContent>
            </w:sdt>
          </w:p>
        </w:tc>
      </w:tr>
      <w:tr w:rsidR="003B0089" w14:paraId="0415791C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D7ED3C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5B50F10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0F7A62" w14:textId="77777777" w:rsidR="003B0089" w:rsidRPr="002768F5" w:rsidRDefault="00D30658">
            <w:pPr>
              <w:jc w:val="center"/>
              <w:rPr>
                <w:i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Експлуатація автомобілів. Технологічна (л/</w:t>
            </w:r>
            <w:proofErr w:type="spellStart"/>
            <w:r w:rsidRPr="002768F5">
              <w:rPr>
                <w:b/>
                <w:sz w:val="24"/>
                <w:szCs w:val="24"/>
              </w:rPr>
              <w:t>пр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02D6C378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Артьомов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 М.П. </w:t>
            </w:r>
            <w:hyperlink r:id="rId7">
              <w:r w:rsidRPr="002768F5">
                <w:rPr>
                  <w:color w:val="0563C1"/>
                  <w:sz w:val="22"/>
                  <w:szCs w:val="22"/>
                  <w:u w:val="single"/>
                </w:rPr>
                <w:t>https://meet.google.com/eyx-ghbi-voy</w:t>
              </w:r>
            </w:hyperlink>
          </w:p>
        </w:tc>
      </w:tr>
      <w:tr w:rsidR="003B0089" w14:paraId="500D91CD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D3E896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8EA2EA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0CD328" w14:textId="77777777" w:rsidR="003B0089" w:rsidRPr="002768F5" w:rsidRDefault="003B0089">
            <w:pPr>
              <w:jc w:val="center"/>
              <w:rPr>
                <w:sz w:val="24"/>
                <w:szCs w:val="24"/>
              </w:rPr>
            </w:pPr>
          </w:p>
        </w:tc>
      </w:tr>
      <w:tr w:rsidR="003B0089" w14:paraId="273B05EF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9F515F" w14:textId="77777777" w:rsidR="003B0089" w:rsidRDefault="00D30658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2017292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950257" w14:textId="7D1F96A8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sz w:val="24"/>
                <w:szCs w:val="24"/>
              </w:rPr>
              <w:t xml:space="preserve">Іноземна мова. </w:t>
            </w:r>
            <w:proofErr w:type="spellStart"/>
            <w:r w:rsidRPr="002768F5">
              <w:rPr>
                <w:sz w:val="24"/>
                <w:szCs w:val="24"/>
              </w:rPr>
              <w:t>Proposal</w:t>
            </w:r>
            <w:proofErr w:type="spellEnd"/>
            <w:r w:rsidRPr="002768F5">
              <w:rPr>
                <w:sz w:val="24"/>
                <w:szCs w:val="24"/>
              </w:rPr>
              <w:t xml:space="preserve"> </w:t>
            </w:r>
            <w:proofErr w:type="spellStart"/>
            <w:r w:rsidRPr="002768F5">
              <w:rPr>
                <w:sz w:val="24"/>
                <w:szCs w:val="24"/>
              </w:rPr>
              <w:t>and</w:t>
            </w:r>
            <w:proofErr w:type="spellEnd"/>
            <w:r w:rsidRPr="002768F5">
              <w:rPr>
                <w:sz w:val="24"/>
                <w:szCs w:val="24"/>
              </w:rPr>
              <w:t xml:space="preserve"> </w:t>
            </w:r>
            <w:proofErr w:type="spellStart"/>
            <w:r w:rsidRPr="002768F5">
              <w:rPr>
                <w:sz w:val="24"/>
                <w:szCs w:val="24"/>
              </w:rPr>
              <w:t>Report</w:t>
            </w:r>
            <w:proofErr w:type="spellEnd"/>
            <w:r w:rsidRPr="002768F5">
              <w:rPr>
                <w:sz w:val="24"/>
                <w:szCs w:val="24"/>
              </w:rPr>
              <w:t xml:space="preserve"> </w:t>
            </w:r>
            <w:proofErr w:type="spellStart"/>
            <w:r w:rsidRPr="002768F5">
              <w:rPr>
                <w:sz w:val="24"/>
                <w:szCs w:val="24"/>
              </w:rPr>
              <w:t>Writing</w:t>
            </w:r>
            <w:proofErr w:type="spellEnd"/>
          </w:p>
          <w:p w14:paraId="4B877908" w14:textId="5E019C8B" w:rsidR="003B0089" w:rsidRPr="002768F5" w:rsidRDefault="002768F5" w:rsidP="002768F5">
            <w:pPr>
              <w:jc w:val="center"/>
              <w:rPr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Анастасьєва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 О.А. </w:t>
            </w:r>
            <w:r w:rsidRPr="002768F5">
              <w:rPr>
                <w:color w:val="0000FF"/>
                <w:sz w:val="24"/>
                <w:szCs w:val="24"/>
                <w:u w:val="single"/>
              </w:rPr>
              <w:t>https://meet.google.com/ive-gpdh-onx</w:t>
            </w:r>
          </w:p>
        </w:tc>
      </w:tr>
      <w:tr w:rsidR="003B0089" w14:paraId="3DEC6077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5F6ACF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D913787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0C15F3" w14:textId="77777777" w:rsidR="003B0089" w:rsidRPr="002768F5" w:rsidRDefault="00D30658">
            <w:pPr>
              <w:jc w:val="center"/>
            </w:pPr>
            <w:r w:rsidRPr="002768F5">
              <w:rPr>
                <w:b/>
                <w:sz w:val="24"/>
                <w:szCs w:val="24"/>
              </w:rPr>
              <w:t xml:space="preserve">Організація ремонту автотранспортних засобів (л / </w:t>
            </w:r>
            <w:proofErr w:type="spellStart"/>
            <w:r w:rsidRPr="002768F5">
              <w:rPr>
                <w:b/>
                <w:sz w:val="24"/>
                <w:szCs w:val="24"/>
              </w:rPr>
              <w:t>пр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05B2F84D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Бантковський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 В.А.</w:t>
            </w:r>
          </w:p>
        </w:tc>
      </w:tr>
      <w:tr w:rsidR="003B0089" w14:paraId="42E301D4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03D7B71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1B55918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27CCA7" w14:textId="77777777" w:rsidR="003B0089" w:rsidRPr="002768F5" w:rsidRDefault="003B0089">
            <w:pPr>
              <w:jc w:val="center"/>
              <w:rPr>
                <w:sz w:val="24"/>
                <w:szCs w:val="24"/>
              </w:rPr>
            </w:pPr>
          </w:p>
        </w:tc>
      </w:tr>
      <w:tr w:rsidR="003B0089" w14:paraId="31AA9F96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C9EFB8" w14:textId="77777777" w:rsidR="003B0089" w:rsidRDefault="00D30658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2FE272E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31F88A" w14:textId="77777777" w:rsidR="003B0089" w:rsidRPr="002768F5" w:rsidRDefault="00D30658">
            <w:pPr>
              <w:jc w:val="center"/>
              <w:rPr>
                <w:i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 xml:space="preserve">Автомобільні двигуни (л / </w:t>
            </w:r>
            <w:proofErr w:type="spellStart"/>
            <w:r w:rsidRPr="002768F5">
              <w:rPr>
                <w:b/>
                <w:sz w:val="24"/>
                <w:szCs w:val="24"/>
              </w:rPr>
              <w:t>лаб</w:t>
            </w:r>
            <w:proofErr w:type="spellEnd"/>
            <w:r w:rsidRPr="002768F5">
              <w:rPr>
                <w:b/>
                <w:sz w:val="24"/>
                <w:szCs w:val="24"/>
              </w:rPr>
              <w:t>)</w:t>
            </w:r>
          </w:p>
          <w:p w14:paraId="67187E1A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Манойло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 В.М.</w:t>
            </w:r>
            <w:r w:rsidRPr="002768F5">
              <w:t xml:space="preserve"> </w:t>
            </w:r>
            <w:r w:rsidRPr="002768F5">
              <w:rPr>
                <w:color w:val="0563C1"/>
                <w:sz w:val="22"/>
                <w:szCs w:val="22"/>
                <w:u w:val="single"/>
              </w:rPr>
              <w:t>https://meet.google.com/ojq-uamm-qvb</w:t>
            </w:r>
          </w:p>
        </w:tc>
      </w:tr>
      <w:tr w:rsidR="003B0089" w14:paraId="76EEB1BF" w14:textId="77777777" w:rsidTr="004845C3">
        <w:trPr>
          <w:trHeight w:val="56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B905CB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2047D0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36FD532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sz w:val="24"/>
                <w:szCs w:val="24"/>
              </w:rPr>
              <w:t>Автомобілі. Теорія (</w:t>
            </w:r>
            <w:proofErr w:type="spellStart"/>
            <w:r w:rsidRPr="002768F5">
              <w:rPr>
                <w:sz w:val="24"/>
                <w:szCs w:val="24"/>
              </w:rPr>
              <w:t>лаб</w:t>
            </w:r>
            <w:proofErr w:type="spellEnd"/>
            <w:r w:rsidRPr="002768F5">
              <w:rPr>
                <w:sz w:val="24"/>
                <w:szCs w:val="24"/>
              </w:rPr>
              <w:t>)</w:t>
            </w:r>
          </w:p>
          <w:p w14:paraId="0452C8D1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Манойло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 В.М.</w:t>
            </w:r>
            <w:r w:rsidRPr="002768F5">
              <w:t xml:space="preserve"> </w:t>
            </w:r>
            <w:r w:rsidRPr="002768F5">
              <w:rPr>
                <w:color w:val="0563C1"/>
                <w:sz w:val="22"/>
                <w:szCs w:val="22"/>
                <w:u w:val="single"/>
              </w:rPr>
              <w:t>https://meet.google.com/ojq-uamm-qvb</w:t>
            </w:r>
          </w:p>
        </w:tc>
      </w:tr>
      <w:tr w:rsidR="003B0089" w14:paraId="29D749EF" w14:textId="77777777" w:rsidTr="004845C3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25D297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0CBB67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7E4260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Автомобілі. Теорія (л)</w:t>
            </w:r>
          </w:p>
          <w:p w14:paraId="49C51C30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768F5">
              <w:rPr>
                <w:i/>
                <w:sz w:val="24"/>
                <w:szCs w:val="24"/>
              </w:rPr>
              <w:t>Манойло</w:t>
            </w:r>
            <w:proofErr w:type="spellEnd"/>
            <w:r w:rsidRPr="002768F5">
              <w:rPr>
                <w:i/>
                <w:sz w:val="24"/>
                <w:szCs w:val="24"/>
              </w:rPr>
              <w:t xml:space="preserve"> В.М.</w:t>
            </w:r>
            <w:r w:rsidRPr="002768F5">
              <w:t xml:space="preserve"> </w:t>
            </w:r>
            <w:r w:rsidRPr="002768F5">
              <w:rPr>
                <w:color w:val="0563C1"/>
                <w:sz w:val="22"/>
                <w:szCs w:val="22"/>
                <w:u w:val="single"/>
              </w:rPr>
              <w:t>https://meet.google.com/ojq-uamm-qvb</w:t>
            </w:r>
          </w:p>
        </w:tc>
      </w:tr>
      <w:tr w:rsidR="003B0089" w14:paraId="07177B9F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3C3043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145D64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34FCA79" w14:textId="77777777" w:rsidR="003B0089" w:rsidRDefault="003B00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EE3950" w14:textId="77777777" w:rsidR="003B0089" w:rsidRDefault="003B0089">
      <w:pPr>
        <w:spacing w:after="0" w:line="240" w:lineRule="auto"/>
        <w:jc w:val="center"/>
      </w:pPr>
    </w:p>
    <w:p w14:paraId="10196E88" w14:textId="77777777" w:rsidR="003B0089" w:rsidRDefault="00D30658">
      <w:pPr>
        <w:spacing w:after="0" w:line="240" w:lineRule="auto"/>
        <w:jc w:val="center"/>
      </w:pPr>
      <w:r>
        <w:t xml:space="preserve">Керівник навчального відділу                            Анастасія </w:t>
      </w:r>
      <w:proofErr w:type="spellStart"/>
      <w:r>
        <w:t>Кашперська</w:t>
      </w:r>
      <w:proofErr w:type="spellEnd"/>
    </w:p>
    <w:p w14:paraId="3AB22149" w14:textId="77777777" w:rsidR="003B0089" w:rsidRDefault="00D306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5EB3CB1A" w14:textId="77777777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32839FA1" w14:textId="77777777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7E8FAEA3" w14:textId="4DF3C22E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13:30 </w:t>
      </w:r>
      <w:r>
        <w:rPr>
          <w:i/>
          <w:sz w:val="24"/>
          <w:szCs w:val="24"/>
        </w:rPr>
        <w:t>перерва 10 хв.</w:t>
      </w:r>
    </w:p>
    <w:p w14:paraId="692BAA88" w14:textId="77777777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3B008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89"/>
    <w:rsid w:val="002768F5"/>
    <w:rsid w:val="003B0089"/>
    <w:rsid w:val="004845C3"/>
    <w:rsid w:val="00D3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E63E"/>
  <w15:docId w15:val="{731F7180-F5FB-49C3-82E4-26E8D4DD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757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7575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eyx-ghbi-vo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uyt-noee-hei" TargetMode="External"/><Relationship Id="rId5" Type="http://schemas.openxmlformats.org/officeDocument/2006/relationships/hyperlink" Target="https://meet.google.com/kch-beym-dk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6VuXPzfExfsZ2znvtn190hkAJw==">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5</cp:revision>
  <dcterms:created xsi:type="dcterms:W3CDTF">2023-01-30T12:17:00Z</dcterms:created>
  <dcterms:modified xsi:type="dcterms:W3CDTF">2023-02-27T10:27:00Z</dcterms:modified>
</cp:coreProperties>
</file>